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微软雅黑"/>
          <w:b/>
          <w:bCs/>
          <w:sz w:val="32"/>
          <w:szCs w:val="32"/>
        </w:rPr>
      </w:pPr>
      <w:r>
        <w:rPr>
          <w:rFonts w:hint="eastAsia" w:ascii="仿宋" w:hAnsi="仿宋" w:eastAsia="仿宋" w:cs="微软雅黑"/>
          <w:b/>
          <w:bCs/>
          <w:sz w:val="32"/>
          <w:szCs w:val="32"/>
        </w:rPr>
        <w:t>企业授权委托书</w:t>
      </w:r>
    </w:p>
    <w:p>
      <w:pPr>
        <w:jc w:val="center"/>
        <w:rPr>
          <w:rFonts w:ascii="仿宋" w:hAnsi="仿宋" w:eastAsia="仿宋" w:cs="微软雅黑"/>
          <w:sz w:val="28"/>
          <w:szCs w:val="28"/>
        </w:rPr>
      </w:pPr>
    </w:p>
    <w:p>
      <w:pPr>
        <w:jc w:val="left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我</w:t>
      </w:r>
      <w:r>
        <w:rPr>
          <w:rFonts w:hint="eastAsia" w:ascii="仿宋" w:hAnsi="仿宋" w:eastAsia="仿宋" w:cs="微软雅黑"/>
          <w:strike/>
          <w:sz w:val="28"/>
          <w:szCs w:val="28"/>
          <w:vertAlign w:val="subscript"/>
        </w:rPr>
        <w:t xml:space="preserve"> </w:t>
      </w:r>
      <w:ins w:id="0" w:author="杨一琦" w:date="2020-04-28T11:44:00Z">
        <w:r>
          <w:rPr>
            <w:rFonts w:hint="eastAsia" w:ascii="仿宋" w:hAnsi="仿宋" w:eastAsia="仿宋" w:cs="微软雅黑"/>
            <w:sz w:val="28"/>
            <w:szCs w:val="28"/>
          </w:rPr>
          <w:t>本人</w:t>
        </w:r>
      </w:ins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</w:t>
      </w:r>
      <w:r>
        <w:rPr>
          <w:rFonts w:hint="eastAsia" w:ascii="仿宋" w:hAnsi="仿宋" w:eastAsia="仿宋" w:cs="微软雅黑"/>
          <w:sz w:val="28"/>
          <w:szCs w:val="28"/>
        </w:rPr>
        <w:t>（姓名）系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                                 </w:t>
      </w:r>
      <w:r>
        <w:rPr>
          <w:rFonts w:hint="eastAsia" w:ascii="仿宋" w:hAnsi="仿宋" w:eastAsia="仿宋" w:cs="微软雅黑"/>
          <w:sz w:val="28"/>
          <w:szCs w:val="28"/>
        </w:rPr>
        <w:t>（企业名称）的法定代理</w:t>
      </w:r>
      <w:ins w:id="1" w:author="杨一琦" w:date="2020-04-28T11:45:00Z">
        <w:r>
          <w:rPr>
            <w:rFonts w:hint="eastAsia" w:ascii="仿宋" w:hAnsi="仿宋" w:eastAsia="仿宋" w:cs="微软雅黑"/>
            <w:sz w:val="28"/>
            <w:szCs w:val="28"/>
          </w:rPr>
          <w:t>表</w:t>
        </w:r>
      </w:ins>
      <w:r>
        <w:rPr>
          <w:rFonts w:hint="eastAsia" w:ascii="仿宋" w:hAnsi="仿宋" w:eastAsia="仿宋" w:cs="微软雅黑"/>
          <w:sz w:val="28"/>
          <w:szCs w:val="28"/>
        </w:rPr>
        <w:t>人，现授权委托我</w:t>
      </w:r>
      <w:ins w:id="2" w:author="杨一琦" w:date="2020-04-28T11:45:00Z">
        <w:r>
          <w:rPr>
            <w:rFonts w:hint="eastAsia" w:ascii="仿宋" w:hAnsi="仿宋" w:eastAsia="仿宋" w:cs="微软雅黑"/>
            <w:sz w:val="28"/>
            <w:szCs w:val="28"/>
          </w:rPr>
          <w:t>本</w:t>
        </w:r>
      </w:ins>
      <w:r>
        <w:rPr>
          <w:rFonts w:hint="eastAsia" w:ascii="仿宋" w:hAnsi="仿宋" w:eastAsia="仿宋" w:cs="微软雅黑"/>
          <w:sz w:val="28"/>
          <w:szCs w:val="28"/>
        </w:rPr>
        <w:t>公司的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</w:t>
      </w:r>
      <w:r>
        <w:rPr>
          <w:rFonts w:hint="eastAsia" w:ascii="仿宋" w:hAnsi="仿宋" w:eastAsia="仿宋" w:cs="微软雅黑"/>
          <w:sz w:val="28"/>
          <w:szCs w:val="28"/>
        </w:rPr>
        <w:t>（姓名）为我</w:t>
      </w:r>
      <w:ins w:id="3" w:author="杨一琦" w:date="2020-04-28T11:45:00Z">
        <w:r>
          <w:rPr>
            <w:rFonts w:hint="eastAsia" w:ascii="仿宋" w:hAnsi="仿宋" w:eastAsia="仿宋" w:cs="微软雅黑"/>
            <w:sz w:val="28"/>
            <w:szCs w:val="28"/>
          </w:rPr>
          <w:t>本</w:t>
        </w:r>
      </w:ins>
      <w:r>
        <w:rPr>
          <w:rFonts w:hint="eastAsia" w:ascii="仿宋" w:hAnsi="仿宋" w:eastAsia="仿宋" w:cs="微软雅黑"/>
          <w:sz w:val="28"/>
          <w:szCs w:val="28"/>
        </w:rPr>
        <w:t>公司代理人，以本公司名义进行</w:t>
      </w:r>
      <w:ins w:id="4" w:author="杨一琦" w:date="2020-04-28T11:45:00Z">
        <w:r>
          <w:rPr>
            <w:rFonts w:hint="eastAsia" w:ascii="仿宋" w:hAnsi="仿宋" w:eastAsia="仿宋" w:cs="微软雅黑"/>
            <w:sz w:val="28"/>
            <w:szCs w:val="28"/>
          </w:rPr>
          <w:t>【</w:t>
        </w:r>
      </w:ins>
      <w:ins w:id="5" w:author="杨一琦" w:date="2020-04-28T11:46:00Z">
        <w:r>
          <w:rPr>
            <w:rFonts w:hint="eastAsia" w:ascii="仿宋" w:hAnsi="仿宋" w:eastAsia="仿宋" w:cs="微软雅黑"/>
            <w:sz w:val="28"/>
            <w:szCs w:val="28"/>
          </w:rPr>
          <w:t>】</w:t>
        </w:r>
      </w:ins>
      <w:r>
        <w:rPr>
          <w:rFonts w:hint="eastAsia" w:ascii="仿宋" w:hAnsi="仿宋" w:eastAsia="仿宋" w:cs="微软雅黑"/>
          <w:sz w:val="28"/>
          <w:szCs w:val="28"/>
        </w:rPr>
        <w:t>平台上的一切操作，代理人在此过程中所签署的一切文件和处理与之有关的一切事物</w:t>
      </w:r>
      <w:ins w:id="6" w:author="杨一琦" w:date="2020-04-28T11:51:00Z">
        <w:r>
          <w:rPr>
            <w:rFonts w:hint="eastAsia" w:ascii="仿宋" w:hAnsi="仿宋" w:eastAsia="仿宋" w:cs="微软雅黑"/>
            <w:sz w:val="28"/>
            <w:szCs w:val="28"/>
          </w:rPr>
          <w:t>务</w:t>
        </w:r>
      </w:ins>
      <w:r>
        <w:rPr>
          <w:rFonts w:hint="eastAsia" w:ascii="仿宋" w:hAnsi="仿宋" w:eastAsia="仿宋" w:cs="微软雅黑"/>
          <w:sz w:val="28"/>
          <w:szCs w:val="28"/>
        </w:rPr>
        <w:t>，我们</w:t>
      </w:r>
      <w:ins w:id="7" w:author="杨一琦" w:date="2020-04-28T11:46:00Z">
        <w:r>
          <w:rPr>
            <w:rFonts w:hint="eastAsia" w:ascii="仿宋" w:hAnsi="仿宋" w:eastAsia="仿宋" w:cs="微软雅黑"/>
            <w:sz w:val="28"/>
            <w:szCs w:val="28"/>
          </w:rPr>
          <w:t>本公司</w:t>
        </w:r>
      </w:ins>
      <w:r>
        <w:rPr>
          <w:rFonts w:hint="eastAsia" w:ascii="仿宋" w:hAnsi="仿宋" w:eastAsia="仿宋" w:cs="微软雅黑"/>
          <w:sz w:val="28"/>
          <w:szCs w:val="28"/>
        </w:rPr>
        <w:t>均予以承认。</w:t>
      </w:r>
    </w:p>
    <w:p>
      <w:pPr>
        <w:jc w:val="left"/>
        <w:rPr>
          <w:rFonts w:ascii="仿宋" w:hAnsi="仿宋" w:eastAsia="仿宋" w:cs="微软雅黑"/>
          <w:sz w:val="28"/>
          <w:szCs w:val="28"/>
        </w:rPr>
      </w:pPr>
      <w:ins w:id="8" w:author="杨一琦" w:date="2020-04-28T11:50:00Z">
        <w:r>
          <w:rPr>
            <w:rFonts w:hint="eastAsia" w:ascii="仿宋" w:hAnsi="仿宋" w:eastAsia="仿宋" w:cs="微软雅黑"/>
            <w:sz w:val="28"/>
            <w:szCs w:val="28"/>
          </w:rPr>
          <w:t>委托期</w:t>
        </w:r>
        <w:bookmarkStart w:id="0" w:name="_GoBack"/>
        <w:bookmarkEnd w:id="0"/>
        <w:r>
          <w:rPr>
            <w:rFonts w:hint="eastAsia" w:ascii="仿宋" w:hAnsi="仿宋" w:eastAsia="仿宋" w:cs="微软雅黑"/>
            <w:sz w:val="28"/>
            <w:szCs w:val="28"/>
          </w:rPr>
          <w:t>限：【】年【】月【】日至【】年【】月【】日。</w:t>
        </w:r>
      </w:ins>
    </w:p>
    <w:p>
      <w:pPr>
        <w:jc w:val="left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代理人无转委托权。特此委托。</w:t>
      </w:r>
    </w:p>
    <w:p>
      <w:pPr>
        <w:jc w:val="left"/>
        <w:rPr>
          <w:ins w:id="9" w:author="杨一琦" w:date="2020-04-28T11:50:00Z"/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代理人：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</w:t>
      </w:r>
      <w:r>
        <w:rPr>
          <w:rFonts w:hint="eastAsia" w:ascii="仿宋" w:hAnsi="仿宋" w:eastAsia="仿宋" w:cs="微软雅黑"/>
          <w:sz w:val="28"/>
          <w:szCs w:val="28"/>
        </w:rPr>
        <w:t xml:space="preserve"> </w:t>
      </w:r>
    </w:p>
    <w:p>
      <w:pPr>
        <w:jc w:val="left"/>
        <w:rPr>
          <w:ins w:id="10" w:author="杨一琦" w:date="2020-04-28T11:50:00Z"/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手机号：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</w:t>
      </w:r>
      <w:r>
        <w:rPr>
          <w:rFonts w:hint="eastAsia" w:ascii="仿宋" w:hAnsi="仿宋" w:eastAsia="仿宋" w:cs="微软雅黑"/>
          <w:sz w:val="28"/>
          <w:szCs w:val="28"/>
        </w:rPr>
        <w:t xml:space="preserve"> </w:t>
      </w:r>
      <w:r>
        <w:rPr>
          <w:rFonts w:ascii="仿宋" w:hAnsi="仿宋" w:eastAsia="仿宋" w:cs="微软雅黑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代理人身份证号码；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               </w:t>
      </w:r>
      <w:r>
        <w:rPr>
          <w:rFonts w:hint="eastAsia" w:ascii="仿宋" w:hAnsi="仿宋" w:eastAsia="仿宋" w:cs="微软雅黑"/>
          <w:sz w:val="28"/>
          <w:szCs w:val="28"/>
        </w:rPr>
        <w:t xml:space="preserve">   </w:t>
      </w:r>
    </w:p>
    <w:p>
      <w:pPr>
        <w:wordWrap w:val="0"/>
        <w:jc w:val="right"/>
        <w:rPr>
          <w:rFonts w:ascii="仿宋" w:hAnsi="仿宋" w:eastAsia="仿宋" w:cs="微软雅黑"/>
          <w:sz w:val="28"/>
          <w:szCs w:val="28"/>
        </w:rPr>
      </w:pPr>
    </w:p>
    <w:p>
      <w:pPr>
        <w:wordWrap w:val="0"/>
        <w:jc w:val="right"/>
        <w:rPr>
          <w:rFonts w:ascii="仿宋" w:hAnsi="仿宋" w:eastAsia="仿宋" w:cs="微软雅黑"/>
          <w:sz w:val="28"/>
          <w:szCs w:val="28"/>
        </w:rPr>
      </w:pPr>
    </w:p>
    <w:p>
      <w:pPr>
        <w:wordWrap w:val="0"/>
        <w:jc w:val="right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单位名称（盖章）：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                     </w:t>
      </w:r>
    </w:p>
    <w:p>
      <w:pPr>
        <w:jc w:val="center"/>
        <w:rPr>
          <w:rFonts w:ascii="仿宋" w:hAnsi="仿宋" w:eastAsia="仿宋" w:cs="微软雅黑"/>
          <w:strike/>
          <w:sz w:val="28"/>
          <w:szCs w:val="28"/>
          <w:vertAlign w:val="subscript"/>
        </w:rPr>
      </w:pPr>
      <w:r>
        <w:rPr>
          <w:rFonts w:ascii="仿宋" w:hAnsi="仿宋" w:eastAsia="仿宋" w:cs="微软雅黑"/>
          <w:sz w:val="28"/>
          <w:szCs w:val="28"/>
        </w:rPr>
        <w:t xml:space="preserve">            </w:t>
      </w:r>
      <w:r>
        <w:rPr>
          <w:rFonts w:hint="eastAsia" w:ascii="仿宋" w:hAnsi="仿宋" w:eastAsia="仿宋" w:cs="微软雅黑"/>
          <w:sz w:val="28"/>
          <w:szCs w:val="28"/>
        </w:rPr>
        <w:t>法定代表人（签字）：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                    </w:t>
      </w:r>
    </w:p>
    <w:p>
      <w:pPr>
        <w:jc w:val="center"/>
        <w:rPr>
          <w:rFonts w:ascii="仿宋" w:hAnsi="仿宋" w:eastAsia="仿宋" w:cs="微软雅黑"/>
          <w:sz w:val="28"/>
          <w:szCs w:val="28"/>
        </w:rPr>
      </w:pPr>
      <w:r>
        <w:rPr>
          <w:rFonts w:ascii="仿宋" w:hAnsi="仿宋" w:eastAsia="仿宋" w:cs="微软雅黑"/>
          <w:sz w:val="28"/>
          <w:szCs w:val="28"/>
        </w:rPr>
        <w:t xml:space="preserve">                </w:t>
      </w:r>
      <w:r>
        <w:rPr>
          <w:rFonts w:hint="eastAsia" w:ascii="仿宋" w:hAnsi="仿宋" w:eastAsia="仿宋" w:cs="微软雅黑"/>
          <w:sz w:val="28"/>
          <w:szCs w:val="28"/>
        </w:rPr>
        <w:t>代理人（签字）：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                           </w:t>
      </w:r>
    </w:p>
    <w:p>
      <w:pPr>
        <w:wordWrap w:val="0"/>
        <w:jc w:val="right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日期：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    </w:t>
      </w:r>
      <w:r>
        <w:rPr>
          <w:rFonts w:hint="eastAsia" w:ascii="仿宋" w:hAnsi="仿宋" w:eastAsia="仿宋" w:cs="微软雅黑"/>
          <w:sz w:val="28"/>
          <w:szCs w:val="28"/>
        </w:rPr>
        <w:t>年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</w:t>
      </w:r>
      <w:r>
        <w:rPr>
          <w:rFonts w:hint="eastAsia" w:ascii="仿宋" w:hAnsi="仿宋" w:eastAsia="仿宋" w:cs="微软雅黑"/>
          <w:sz w:val="28"/>
          <w:szCs w:val="28"/>
        </w:rPr>
        <w:t>月</w:t>
      </w:r>
      <w:r>
        <w:rPr>
          <w:rFonts w:ascii="仿宋" w:hAnsi="仿宋" w:eastAsia="仿宋" w:cs="微软雅黑"/>
          <w:strike/>
          <w:sz w:val="28"/>
          <w:szCs w:val="28"/>
          <w:vertAlign w:val="subscript"/>
        </w:rPr>
        <w:t xml:space="preserve">         </w:t>
      </w:r>
      <w:r>
        <w:rPr>
          <w:rFonts w:hint="eastAsia" w:ascii="仿宋" w:hAnsi="仿宋" w:eastAsia="仿宋" w:cs="微软雅黑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一琦">
    <w15:presenceInfo w15:providerId="AD" w15:userId="S-1-5-21-1713849901-2797640346-4150151575-972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EBF77E"/>
    <w:rsid w:val="00055B98"/>
    <w:rsid w:val="004D7444"/>
    <w:rsid w:val="005A69DF"/>
    <w:rsid w:val="00AA735C"/>
    <w:rsid w:val="00BF0C20"/>
    <w:rsid w:val="30C949DD"/>
    <w:rsid w:val="ACEBF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484</Characters>
  <Lines>4</Lines>
  <Paragraphs>1</Paragraphs>
  <TotalTime>7</TotalTime>
  <ScaleCrop>false</ScaleCrop>
  <LinksUpToDate>false</LinksUpToDate>
  <CharactersWithSpaces>567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2020-03-24T10:06:00Z</dcterms:created>
  <dc:creator>liuxiaomeng</dc:creator>
  <cp:lastModifiedBy>  </cp:lastModifiedBy>
  <dcterms:modified xsi:type="dcterms:W3CDTF">2020-08-12T08:31:30Z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